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744" w:beforeLines="1200" w:after="5616" w:afterLines="1800"/>
        <w:jc w:val="center"/>
        <w:rPr>
          <w:rFonts w:ascii="宋体" w:hAnsi="宋体"/>
          <w:b/>
          <w:sz w:val="44"/>
          <w:szCs w:val="44"/>
        </w:rPr>
      </w:pPr>
      <w:r>
        <w:rPr>
          <w:rFonts w:hint="eastAsia" w:ascii="宋体" w:hAnsi="宋体"/>
          <w:b/>
          <w:sz w:val="44"/>
          <w:szCs w:val="44"/>
          <w:lang w:val="en-US" w:eastAsia="zh-CN"/>
        </w:rPr>
        <w:t>需求</w:t>
      </w:r>
      <w:r>
        <w:rPr>
          <w:rFonts w:ascii="宋体" w:hAnsi="宋体"/>
          <w:b/>
          <w:sz w:val="44"/>
          <w:szCs w:val="44"/>
        </w:rPr>
        <w:t>规格说明书</w:t>
      </w:r>
    </w:p>
    <w:p>
      <w:pPr>
        <w:rPr>
          <w:rFonts w:ascii="宋体" w:hAnsi="宋体"/>
          <w:szCs w:val="21"/>
        </w:rPr>
      </w:pPr>
    </w:p>
    <w:p>
      <w:pPr>
        <w:widowControl/>
        <w:spacing w:line="240" w:lineRule="auto"/>
        <w:jc w:val="left"/>
        <w:rPr>
          <w:rFonts w:ascii="宋体" w:hAnsi="宋体"/>
          <w:szCs w:val="21"/>
        </w:rPr>
      </w:pPr>
      <w:r>
        <w:rPr>
          <w:rFonts w:ascii="宋体" w:hAnsi="宋体"/>
          <w:szCs w:val="21"/>
        </w:rPr>
        <w:br w:type="page"/>
      </w:r>
    </w:p>
    <w:sdt>
      <w:sdtPr>
        <w:rPr>
          <w:rFonts w:eastAsia="宋体" w:asciiTheme="minorHAnsi" w:hAnsiTheme="minorHAnsi" w:cstheme="minorBidi"/>
          <w:color w:val="auto"/>
          <w:kern w:val="2"/>
          <w:sz w:val="21"/>
          <w:szCs w:val="22"/>
          <w:lang w:val="zh-CN"/>
        </w:rPr>
        <w:id w:val="-65426195"/>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_Toc11446 </w:instrText>
          </w:r>
          <w:r>
            <w:fldChar w:fldCharType="separate"/>
          </w:r>
          <w:r>
            <w:rPr>
              <w:rFonts w:hint="default"/>
            </w:rPr>
            <w:t xml:space="preserve">1 </w:t>
          </w:r>
          <w:r>
            <w:rPr>
              <w:rFonts w:hint="eastAsia"/>
            </w:rPr>
            <w:t>业务概述</w:t>
          </w:r>
          <w:r>
            <w:tab/>
          </w:r>
          <w:r>
            <w:fldChar w:fldCharType="begin"/>
          </w:r>
          <w:r>
            <w:instrText xml:space="preserve"> PAGEREF _Toc11446 </w:instrText>
          </w:r>
          <w:r>
            <w:fldChar w:fldCharType="separate"/>
          </w:r>
          <w:r>
            <w:t>3</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_Toc21312 </w:instrText>
          </w:r>
          <w:r>
            <w:rPr>
              <w:bCs/>
              <w:lang w:val="zh-CN"/>
            </w:rPr>
            <w:fldChar w:fldCharType="separate"/>
          </w:r>
          <w:r>
            <w:rPr>
              <w:rFonts w:hint="eastAsia"/>
            </w:rPr>
            <w:t>1.1 业务概述</w:t>
          </w:r>
          <w:r>
            <w:tab/>
          </w:r>
          <w:r>
            <w:fldChar w:fldCharType="begin"/>
          </w:r>
          <w:r>
            <w:instrText xml:space="preserve"> PAGEREF _Toc21312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_Toc12374 </w:instrText>
          </w:r>
          <w:r>
            <w:rPr>
              <w:bCs/>
              <w:lang w:val="zh-CN"/>
            </w:rPr>
            <w:fldChar w:fldCharType="separate"/>
          </w:r>
          <w:r>
            <w:rPr>
              <w:rFonts w:hint="eastAsia"/>
            </w:rPr>
            <w:t>1.2 约束文档</w:t>
          </w:r>
          <w:r>
            <w:tab/>
          </w:r>
          <w:r>
            <w:fldChar w:fldCharType="begin"/>
          </w:r>
          <w:r>
            <w:instrText xml:space="preserve"> PAGEREF _Toc12374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_Toc29797 </w:instrText>
          </w:r>
          <w:r>
            <w:rPr>
              <w:bCs/>
              <w:lang w:val="zh-CN"/>
            </w:rPr>
            <w:fldChar w:fldCharType="separate"/>
          </w:r>
          <w:r>
            <w:rPr>
              <w:rFonts w:hint="eastAsia"/>
            </w:rPr>
            <w:t xml:space="preserve">2 </w:t>
          </w:r>
          <w:r>
            <w:rPr>
              <w:rFonts w:hint="eastAsia"/>
              <w:lang w:val="en-US" w:eastAsia="zh-CN"/>
            </w:rPr>
            <w:t>连接检测设置</w:t>
          </w:r>
          <w:r>
            <w:tab/>
          </w:r>
          <w:r>
            <w:fldChar w:fldCharType="begin"/>
          </w:r>
          <w:r>
            <w:instrText xml:space="preserve"> PAGEREF _Toc29797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_Toc28146 </w:instrText>
          </w:r>
          <w:r>
            <w:rPr>
              <w:bCs/>
              <w:lang w:val="zh-CN"/>
            </w:rPr>
            <w:fldChar w:fldCharType="separate"/>
          </w:r>
          <w:r>
            <w:t xml:space="preserve">2.1 </w:t>
          </w:r>
          <w:r>
            <w:rPr>
              <w:rFonts w:hint="eastAsia"/>
              <w:lang w:val="en-US" w:eastAsia="zh-CN"/>
            </w:rPr>
            <w:t>UI图</w:t>
          </w:r>
          <w:r>
            <w:tab/>
          </w:r>
          <w:r>
            <w:fldChar w:fldCharType="begin"/>
          </w:r>
          <w:r>
            <w:instrText xml:space="preserve"> PAGEREF _Toc28146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_Toc26894 </w:instrText>
          </w:r>
          <w:r>
            <w:rPr>
              <w:bCs/>
              <w:lang w:val="zh-CN"/>
            </w:rPr>
            <w:fldChar w:fldCharType="separate"/>
          </w:r>
          <w:r>
            <w:t>2.</w:t>
          </w:r>
          <w:r>
            <w:rPr>
              <w:rFonts w:hint="eastAsia"/>
              <w:lang w:val="en-US" w:eastAsia="zh-CN"/>
            </w:rPr>
            <w:t>2</w:t>
          </w:r>
          <w:r>
            <w:t xml:space="preserve"> </w:t>
          </w:r>
          <w:r>
            <w:rPr>
              <w:rFonts w:hint="eastAsia"/>
              <w:lang w:val="en-US" w:eastAsia="zh-CN"/>
            </w:rPr>
            <w:t>输入要素</w:t>
          </w:r>
          <w:r>
            <w:tab/>
          </w:r>
          <w:r>
            <w:fldChar w:fldCharType="begin"/>
          </w:r>
          <w:r>
            <w:instrText xml:space="preserve"> PAGEREF _Toc26894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_Toc21919 </w:instrText>
          </w:r>
          <w:r>
            <w:rPr>
              <w:bCs/>
              <w:lang w:val="zh-CN"/>
            </w:rPr>
            <w:fldChar w:fldCharType="separate"/>
          </w:r>
          <w:r>
            <w:rPr>
              <w:rFonts w:hint="eastAsia"/>
            </w:rPr>
            <w:t>2.</w:t>
          </w:r>
          <w:r>
            <w:rPr>
              <w:rFonts w:hint="eastAsia"/>
              <w:lang w:val="en-US" w:eastAsia="zh-CN"/>
            </w:rPr>
            <w:t>3</w:t>
          </w:r>
          <w:r>
            <w:rPr>
              <w:rFonts w:hint="eastAsia"/>
            </w:rPr>
            <w:t xml:space="preserve"> 业务规则</w:t>
          </w:r>
          <w:r>
            <w:tab/>
          </w:r>
          <w:r>
            <w:fldChar w:fldCharType="begin"/>
          </w:r>
          <w:r>
            <w:instrText xml:space="preserve"> PAGEREF _Toc21919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_Toc30380 </w:instrText>
          </w:r>
          <w:r>
            <w:rPr>
              <w:bCs/>
              <w:lang w:val="zh-CN"/>
            </w:rPr>
            <w:fldChar w:fldCharType="separate"/>
          </w:r>
          <w:r>
            <w:rPr>
              <w:rFonts w:hint="eastAsia"/>
            </w:rPr>
            <w:t xml:space="preserve">3 </w:t>
          </w:r>
          <w:r>
            <w:rPr>
              <w:rFonts w:hint="eastAsia"/>
              <w:lang w:val="en-US" w:eastAsia="zh-CN"/>
            </w:rPr>
            <w:t>消息提醒</w:t>
          </w:r>
          <w:r>
            <w:tab/>
          </w:r>
          <w:r>
            <w:fldChar w:fldCharType="begin"/>
          </w:r>
          <w:r>
            <w:instrText xml:space="preserve"> PAGEREF _Toc30380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_Toc7669 </w:instrText>
          </w:r>
          <w:r>
            <w:rPr>
              <w:bCs/>
              <w:lang w:val="zh-CN"/>
            </w:rPr>
            <w:fldChar w:fldCharType="separate"/>
          </w:r>
          <w:r>
            <w:t xml:space="preserve">3.1 </w:t>
          </w:r>
          <w:r>
            <w:rPr>
              <w:rFonts w:hint="eastAsia"/>
            </w:rPr>
            <w:t>UI图</w:t>
          </w:r>
          <w:r>
            <w:tab/>
          </w:r>
          <w:r>
            <w:fldChar w:fldCharType="begin"/>
          </w:r>
          <w:r>
            <w:instrText xml:space="preserve"> PAGEREF _Toc7669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_Toc3257 </w:instrText>
          </w:r>
          <w:r>
            <w:rPr>
              <w:bCs/>
              <w:lang w:val="zh-CN"/>
            </w:rPr>
            <w:fldChar w:fldCharType="separate"/>
          </w:r>
          <w:r>
            <w:rPr>
              <w:rFonts w:hint="eastAsia"/>
            </w:rPr>
            <w:t>3.2 业务规则</w:t>
          </w:r>
          <w:r>
            <w:tab/>
          </w:r>
          <w:r>
            <w:fldChar w:fldCharType="begin"/>
          </w:r>
          <w:r>
            <w:instrText xml:space="preserve"> PAGEREF _Toc3257 </w:instrText>
          </w:r>
          <w:r>
            <w:fldChar w:fldCharType="separate"/>
          </w:r>
          <w:r>
            <w:t>5</w:t>
          </w:r>
          <w:r>
            <w:fldChar w:fldCharType="end"/>
          </w:r>
          <w:r>
            <w:rPr>
              <w:bCs/>
              <w:lang w:val="zh-CN"/>
            </w:rPr>
            <w:fldChar w:fldCharType="end"/>
          </w:r>
        </w:p>
        <w:p>
          <w:r>
            <w:rPr>
              <w:bCs/>
              <w:lang w:val="zh-CN"/>
            </w:rPr>
            <w:fldChar w:fldCharType="end"/>
          </w:r>
        </w:p>
      </w:sdtContent>
    </w:sdt>
    <w:p>
      <w:pPr>
        <w:widowControl/>
        <w:jc w:val="left"/>
        <w:rPr>
          <w:rFonts w:ascii="宋体" w:hAnsi="宋体"/>
          <w:szCs w:val="21"/>
        </w:rPr>
      </w:pPr>
      <w:r>
        <w:rPr>
          <w:rFonts w:ascii="宋体" w:hAnsi="宋体"/>
          <w:szCs w:val="21"/>
        </w:rPr>
        <w:br w:type="page"/>
      </w:r>
    </w:p>
    <w:p>
      <w:pPr>
        <w:pStyle w:val="2"/>
        <w:numPr>
          <w:ilvl w:val="0"/>
          <w:numId w:val="1"/>
        </w:numPr>
      </w:pPr>
      <w:bookmarkStart w:id="0" w:name="_Toc11446"/>
      <w:r>
        <w:rPr>
          <w:rFonts w:hint="eastAsia"/>
        </w:rPr>
        <w:t>业务概述</w:t>
      </w:r>
      <w:bookmarkEnd w:id="0"/>
    </w:p>
    <w:p>
      <w:pPr>
        <w:pStyle w:val="3"/>
      </w:pPr>
      <w:bookmarkStart w:id="1" w:name="_Toc21312"/>
      <w:r>
        <w:rPr>
          <w:rFonts w:hint="eastAsia"/>
        </w:rPr>
        <w:t>1.1 业务概述</w:t>
      </w:r>
      <w:bookmarkEnd w:id="1"/>
    </w:p>
    <w:p>
      <w:pPr>
        <w:ind w:firstLine="420" w:firstLineChars="200"/>
      </w:pPr>
      <w:r>
        <w:rPr>
          <w:rFonts w:hint="eastAsia"/>
        </w:rPr>
        <w:t>电子对账是通过深证通伺服器进行数据传输， 由于有时出现与深证通伺服器连接断开或者其他情况后无法及时知晓，导致客户使用时才发现问题，可能耽误客户指令发送，因此需要系统可以自动检查深证通是否链接成功</w:t>
      </w:r>
      <w:r>
        <w:t>。</w:t>
      </w:r>
    </w:p>
    <w:p>
      <w:pPr>
        <w:pStyle w:val="3"/>
      </w:pPr>
      <w:bookmarkStart w:id="2" w:name="_Toc12374"/>
      <w:r>
        <w:rPr>
          <w:rFonts w:hint="eastAsia"/>
        </w:rPr>
        <w:t>1.2 约束文档</w:t>
      </w:r>
      <w:bookmarkEnd w:id="2"/>
    </w:p>
    <w:p>
      <w:pPr>
        <w:ind w:firstLine="360"/>
        <w:rPr>
          <w:szCs w:val="21"/>
        </w:rPr>
      </w:pPr>
      <w:r>
        <w:rPr>
          <w:rFonts w:hint="eastAsia"/>
          <w:szCs w:val="21"/>
        </w:rPr>
        <w:t>《YSS_V4.5_界面窗体设计规范》.doc</w:t>
      </w:r>
    </w:p>
    <w:p>
      <w:pPr>
        <w:ind w:firstLine="360"/>
        <w:rPr>
          <w:szCs w:val="21"/>
        </w:rPr>
      </w:pPr>
      <w:r>
        <w:rPr>
          <w:rFonts w:hint="eastAsia"/>
          <w:szCs w:val="21"/>
        </w:rPr>
        <w:t>《Yss_V4.5_通用界面功能需求规格说明书》.doc</w:t>
      </w:r>
    </w:p>
    <w:p>
      <w:pPr>
        <w:pStyle w:val="2"/>
        <w:rPr>
          <w:rFonts w:hint="eastAsia"/>
          <w:lang w:val="en-US" w:eastAsia="zh-CN"/>
        </w:rPr>
      </w:pPr>
      <w:bookmarkStart w:id="3" w:name="_Toc29797"/>
      <w:r>
        <w:rPr>
          <w:rFonts w:hint="eastAsia"/>
        </w:rPr>
        <w:t xml:space="preserve">2 </w:t>
      </w:r>
      <w:ins w:id="0" w:author="Iris." w:date="2018-10-26T14:57:11Z">
        <w:r>
          <w:rPr>
            <w:rFonts w:hint="eastAsia"/>
            <w:lang w:val="en-US" w:eastAsia="zh-CN"/>
          </w:rPr>
          <w:t>连接</w:t>
        </w:r>
      </w:ins>
      <w:ins w:id="1" w:author="Iris." w:date="2018-10-26T14:57:12Z">
        <w:r>
          <w:rPr>
            <w:rFonts w:hint="eastAsia"/>
            <w:lang w:val="en-US" w:eastAsia="zh-CN"/>
          </w:rPr>
          <w:t>检测</w:t>
        </w:r>
      </w:ins>
      <w:ins w:id="2" w:author="Iris." w:date="2018-10-26T14:57:14Z">
        <w:r>
          <w:rPr>
            <w:rFonts w:hint="eastAsia"/>
            <w:lang w:val="en-US" w:eastAsia="zh-CN"/>
          </w:rPr>
          <w:t>设置</w:t>
        </w:r>
      </w:ins>
      <w:del w:id="3" w:author="Iris." w:date="2018-10-26T14:57:16Z">
        <w:r>
          <w:rPr>
            <w:rFonts w:hint="eastAsia"/>
            <w:lang w:val="en-US" w:eastAsia="zh-CN"/>
          </w:rPr>
          <w:delText>日常运</w:delText>
        </w:r>
      </w:del>
      <w:del w:id="4" w:author="Iris." w:date="2018-10-26T14:57:15Z">
        <w:r>
          <w:rPr>
            <w:rFonts w:hint="eastAsia"/>
            <w:lang w:val="en-US" w:eastAsia="zh-CN"/>
          </w:rPr>
          <w:delText>营</w:delText>
        </w:r>
        <w:bookmarkEnd w:id="3"/>
      </w:del>
    </w:p>
    <w:p>
      <w:pPr>
        <w:ind w:firstLine="420" w:firstLineChars="200"/>
        <w:rPr>
          <w:ins w:id="5" w:author="Iris." w:date="2018-10-26T14:54:54Z"/>
          <w:rFonts w:hint="eastAsia" w:eastAsia="宋体"/>
          <w:lang w:val="en-US" w:eastAsia="zh-CN"/>
        </w:rPr>
      </w:pPr>
      <w:ins w:id="6" w:author="Iris." w:date="2018-10-26T14:55:05Z">
        <w:r>
          <w:rPr>
            <w:rFonts w:hint="eastAsia"/>
          </w:rPr>
          <w:t>在【深证通伺服器设置】中增加连接检测设置功能，设置深证通连接检测</w:t>
        </w:r>
      </w:ins>
      <w:ins w:id="7" w:author="Iris." w:date="2018-10-26T15:05:30Z">
        <w:r>
          <w:rPr>
            <w:rFonts w:hint="eastAsia"/>
            <w:lang w:val="en-US" w:eastAsia="zh-CN"/>
          </w:rPr>
          <w:t>频率</w:t>
        </w:r>
      </w:ins>
      <w:ins w:id="8" w:author="Iris." w:date="2018-10-26T15:05:32Z">
        <w:r>
          <w:rPr>
            <w:rFonts w:hint="eastAsia"/>
            <w:lang w:val="en-US" w:eastAsia="zh-CN"/>
          </w:rPr>
          <w:t>以及</w:t>
        </w:r>
      </w:ins>
      <w:ins w:id="9" w:author="Iris." w:date="2018-10-26T15:07:28Z">
        <w:r>
          <w:rPr>
            <w:rFonts w:hint="eastAsia"/>
            <w:lang w:val="en-US" w:eastAsia="zh-CN"/>
          </w:rPr>
          <w:t>提醒</w:t>
        </w:r>
      </w:ins>
      <w:ins w:id="10" w:author="Iris." w:date="2018-10-26T15:05:34Z">
        <w:r>
          <w:rPr>
            <w:rFonts w:hint="eastAsia"/>
            <w:lang w:val="en-US" w:eastAsia="zh-CN"/>
          </w:rPr>
          <w:t>检测</w:t>
        </w:r>
      </w:ins>
      <w:ins w:id="11" w:author="Iris." w:date="2018-10-26T15:05:35Z">
        <w:r>
          <w:rPr>
            <w:rFonts w:hint="eastAsia"/>
            <w:lang w:val="en-US" w:eastAsia="zh-CN"/>
          </w:rPr>
          <w:t>结果</w:t>
        </w:r>
      </w:ins>
      <w:ins w:id="12" w:author="Iris." w:date="2018-10-26T14:55:05Z">
        <w:r>
          <w:rPr>
            <w:rFonts w:hint="eastAsia"/>
          </w:rPr>
          <w:t>的用户等信息；</w:t>
        </w:r>
      </w:ins>
    </w:p>
    <w:p>
      <w:pPr>
        <w:rPr>
          <w:rFonts w:hint="eastAsia"/>
          <w:lang w:val="en-US" w:eastAsia="zh-CN"/>
        </w:rPr>
      </w:pPr>
      <w:ins w:id="13" w:author="Iris." w:date="2018-10-26T14:59:03Z">
        <w:r>
          <w:rPr>
            <w:bdr w:val="single" w:sz="0" w:space="0"/>
          </w:rPr>
          <w:drawing>
            <wp:inline distT="0" distB="0" distL="114300" distR="114300">
              <wp:extent cx="5266055" cy="2973705"/>
              <wp:effectExtent l="0" t="0" r="698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66055" cy="2973705"/>
                      </a:xfrm>
                      <a:prstGeom prst="rect">
                        <a:avLst/>
                      </a:prstGeom>
                      <a:noFill/>
                      <a:ln w="9525">
                        <a:noFill/>
                      </a:ln>
                    </pic:spPr>
                  </pic:pic>
                </a:graphicData>
              </a:graphic>
            </wp:inline>
          </w:drawing>
        </w:r>
      </w:ins>
      <w:del w:id="15" w:author="Iris." w:date="2018-10-26T14:59:06Z">
        <w:r>
          <w:rPr/>
          <w:drawing>
            <wp:inline distT="0" distB="0" distL="114300" distR="114300">
              <wp:extent cx="5267325" cy="2962910"/>
              <wp:effectExtent l="0" t="0" r="571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325" cy="2962910"/>
                      </a:xfrm>
                      <a:prstGeom prst="rect">
                        <a:avLst/>
                      </a:prstGeom>
                      <a:noFill/>
                      <a:ln w="9525">
                        <a:noFill/>
                      </a:ln>
                    </pic:spPr>
                  </pic:pic>
                </a:graphicData>
              </a:graphic>
            </wp:inline>
          </w:drawing>
        </w:r>
      </w:del>
    </w:p>
    <w:p>
      <w:pPr>
        <w:pStyle w:val="3"/>
        <w:rPr>
          <w:del w:id="17" w:author="Iris." w:date="2018-10-26T14:58:45Z"/>
          <w:rFonts w:hint="eastAsia" w:eastAsia="宋体"/>
          <w:lang w:val="en-US" w:eastAsia="zh-CN"/>
        </w:rPr>
      </w:pPr>
      <w:bookmarkStart w:id="4" w:name="_Toc28146"/>
      <w:r>
        <w:t xml:space="preserve">2.1 </w:t>
      </w:r>
      <w:ins w:id="18" w:author="Iris." w:date="2018-10-26T14:58:34Z">
        <w:r>
          <w:rPr>
            <w:rFonts w:hint="eastAsia"/>
            <w:lang w:val="en-US" w:eastAsia="zh-CN"/>
          </w:rPr>
          <w:t>UI</w:t>
        </w:r>
      </w:ins>
      <w:ins w:id="19" w:author="Iris." w:date="2018-10-26T14:58:35Z">
        <w:r>
          <w:rPr>
            <w:rFonts w:hint="eastAsia"/>
            <w:lang w:val="en-US" w:eastAsia="zh-CN"/>
          </w:rPr>
          <w:t>图</w:t>
        </w:r>
      </w:ins>
      <w:del w:id="20" w:author="Iris." w:date="2018-10-26T14:58:45Z">
        <w:r>
          <w:rPr>
            <w:rFonts w:hint="eastAsia"/>
            <w:lang w:val="en-US" w:eastAsia="zh-CN"/>
          </w:rPr>
          <w:delText>调度方案设置</w:delText>
        </w:r>
        <w:bookmarkEnd w:id="4"/>
      </w:del>
    </w:p>
    <w:p>
      <w:pPr>
        <w:rPr>
          <w:rFonts w:hint="eastAsia" w:eastAsia="宋体"/>
          <w:lang w:eastAsia="zh-CN"/>
        </w:rPr>
      </w:pPr>
      <w:del w:id="21" w:author="Iris." w:date="2018-10-26T14:58:45Z">
        <w:r>
          <w:rPr>
            <w:rFonts w:hint="eastAsia"/>
          </w:rPr>
          <w:delText>增加深证通连接检测任务</w:delText>
        </w:r>
      </w:del>
      <w:del w:id="22" w:author="Iris." w:date="2018-10-26T14:58:45Z">
        <w:r>
          <w:rPr>
            <w:rFonts w:hint="eastAsia"/>
            <w:lang w:eastAsia="zh-CN"/>
          </w:rPr>
          <w:delText>，</w:delText>
        </w:r>
      </w:del>
      <w:del w:id="23" w:author="Iris." w:date="2018-10-26T14:58:45Z">
        <w:r>
          <w:rPr>
            <w:rFonts w:hint="eastAsia"/>
            <w:lang w:val="en-US" w:eastAsia="zh-CN"/>
          </w:rPr>
          <w:delText>并</w:delText>
        </w:r>
      </w:del>
      <w:del w:id="24" w:author="Iris." w:date="2018-10-26T14:58:45Z">
        <w:r>
          <w:rPr>
            <w:rFonts w:hint="eastAsia"/>
          </w:rPr>
          <w:delText>通过调度方案设置，设置深证通连接检测任务的浏览用户等信息</w:delText>
        </w:r>
      </w:del>
      <w:del w:id="25" w:author="Iris." w:date="2018-10-26T14:58:45Z">
        <w:r>
          <w:rPr>
            <w:rFonts w:hint="eastAsia"/>
            <w:lang w:eastAsia="zh-CN"/>
          </w:rPr>
          <w:delText>；</w:delText>
        </w:r>
      </w:del>
    </w:p>
    <w:p>
      <w:ins w:id="26" w:author="Iris." w:date="2018-10-26T15:06:50Z">
        <w:r>
          <w:rPr/>
          <w:drawing>
            <wp:inline distT="0" distB="0" distL="114300" distR="114300">
              <wp:extent cx="5269865" cy="3108325"/>
              <wp:effectExtent l="0" t="0" r="3175"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69865" cy="3108325"/>
                      </a:xfrm>
                      <a:prstGeom prst="rect">
                        <a:avLst/>
                      </a:prstGeom>
                      <a:noFill/>
                      <a:ln w="9525">
                        <a:noFill/>
                      </a:ln>
                    </pic:spPr>
                  </pic:pic>
                </a:graphicData>
              </a:graphic>
            </wp:inline>
          </w:drawing>
        </w:r>
      </w:ins>
      <w:del w:id="28" w:author="Iris." w:date="2018-10-26T14:59:25Z">
        <w:r>
          <w:rPr/>
          <w:drawing>
            <wp:inline distT="0" distB="0" distL="114300" distR="114300">
              <wp:extent cx="5579745" cy="3834130"/>
              <wp:effectExtent l="0" t="0" r="1333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579745" cy="3834130"/>
                      </a:xfrm>
                      <a:prstGeom prst="rect">
                        <a:avLst/>
                      </a:prstGeom>
                      <a:noFill/>
                      <a:ln w="9525">
                        <a:noFill/>
                      </a:ln>
                    </pic:spPr>
                  </pic:pic>
                </a:graphicData>
              </a:graphic>
            </wp:inline>
          </w:drawing>
        </w:r>
      </w:del>
    </w:p>
    <w:p>
      <w:pPr>
        <w:pStyle w:val="3"/>
        <w:rPr>
          <w:ins w:id="30" w:author="Iris." w:date="2018-10-26T15:00:09Z"/>
          <w:rFonts w:hint="eastAsia"/>
          <w:lang w:val="en-US" w:eastAsia="zh-CN"/>
        </w:rPr>
      </w:pPr>
      <w:bookmarkStart w:id="5" w:name="_Toc26894"/>
      <w:r>
        <w:t>2.</w:t>
      </w:r>
      <w:r>
        <w:rPr>
          <w:rFonts w:hint="eastAsia"/>
          <w:lang w:val="en-US" w:eastAsia="zh-CN"/>
        </w:rPr>
        <w:t>2</w:t>
      </w:r>
      <w:r>
        <w:t xml:space="preserve"> </w:t>
      </w:r>
      <w:ins w:id="31" w:author="Iris." w:date="2018-10-26T14:59:42Z">
        <w:r>
          <w:rPr>
            <w:rFonts w:hint="eastAsia"/>
            <w:lang w:val="en-US" w:eastAsia="zh-CN"/>
          </w:rPr>
          <w:t>输入</w:t>
        </w:r>
      </w:ins>
      <w:ins w:id="32" w:author="Iris." w:date="2018-10-26T14:59:43Z">
        <w:r>
          <w:rPr>
            <w:rFonts w:hint="eastAsia"/>
            <w:lang w:val="en-US" w:eastAsia="zh-CN"/>
          </w:rPr>
          <w:t>要素</w:t>
        </w:r>
        <w:bookmarkEnd w:id="5"/>
      </w:ins>
    </w:p>
    <w:tbl>
      <w:tblPr>
        <w:tblStyle w:val="12"/>
        <w:tblW w:w="8174" w:type="dxa"/>
        <w:tblInd w:w="1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1898"/>
        <w:gridCol w:w="1593"/>
        <w:gridCol w:w="4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ins w:id="33" w:author="Iris." w:date="2018-10-26T15:01:27Z"/>
        </w:trPr>
        <w:tc>
          <w:tcPr>
            <w:tcW w:w="644" w:type="dxa"/>
            <w:shd w:val="clear" w:color="auto" w:fill="D7D7D7"/>
            <w:vAlign w:val="top"/>
          </w:tcPr>
          <w:p>
            <w:pPr>
              <w:ind w:firstLine="0" w:firstLineChars="0"/>
              <w:rPr>
                <w:ins w:id="34" w:author="Iris." w:date="2018-10-26T15:01:27Z"/>
                <w:rFonts w:hint="eastAsia"/>
              </w:rPr>
            </w:pPr>
            <w:ins w:id="35" w:author="Iris." w:date="2018-10-26T15:01:27Z">
              <w:r>
                <w:rPr>
                  <w:rFonts w:hint="eastAsia"/>
                </w:rPr>
                <w:t>序号</w:t>
              </w:r>
            </w:ins>
          </w:p>
        </w:tc>
        <w:tc>
          <w:tcPr>
            <w:tcW w:w="1898" w:type="dxa"/>
            <w:shd w:val="clear" w:color="auto" w:fill="D7D7D7"/>
            <w:vAlign w:val="top"/>
          </w:tcPr>
          <w:p>
            <w:pPr>
              <w:ind w:firstLine="0" w:firstLineChars="0"/>
              <w:jc w:val="center"/>
              <w:rPr>
                <w:ins w:id="36" w:author="Iris." w:date="2018-10-26T15:01:27Z"/>
                <w:rFonts w:hint="eastAsia"/>
              </w:rPr>
            </w:pPr>
            <w:ins w:id="37" w:author="Iris." w:date="2018-10-26T15:01:27Z">
              <w:r>
                <w:rPr>
                  <w:rFonts w:hint="eastAsia"/>
                </w:rPr>
                <w:t>字段名称</w:t>
              </w:r>
            </w:ins>
          </w:p>
        </w:tc>
        <w:tc>
          <w:tcPr>
            <w:tcW w:w="1593" w:type="dxa"/>
            <w:shd w:val="clear" w:color="auto" w:fill="D7D7D7"/>
            <w:vAlign w:val="top"/>
          </w:tcPr>
          <w:p>
            <w:pPr>
              <w:ind w:firstLine="0" w:firstLineChars="0"/>
              <w:jc w:val="center"/>
              <w:rPr>
                <w:ins w:id="38" w:author="Iris." w:date="2018-10-26T15:01:27Z"/>
                <w:rFonts w:hint="eastAsia"/>
              </w:rPr>
            </w:pPr>
            <w:ins w:id="39" w:author="Iris." w:date="2018-10-26T15:01:27Z">
              <w:r>
                <w:rPr>
                  <w:rFonts w:hint="eastAsia"/>
                </w:rPr>
                <w:t>控件类型</w:t>
              </w:r>
            </w:ins>
          </w:p>
        </w:tc>
        <w:tc>
          <w:tcPr>
            <w:tcW w:w="4039" w:type="dxa"/>
            <w:shd w:val="clear" w:color="auto" w:fill="D7D7D7"/>
            <w:vAlign w:val="top"/>
          </w:tcPr>
          <w:p>
            <w:pPr>
              <w:ind w:firstLine="0" w:firstLineChars="0"/>
              <w:jc w:val="center"/>
              <w:rPr>
                <w:ins w:id="40" w:author="Iris." w:date="2018-10-26T15:01:27Z"/>
                <w:rFonts w:hint="eastAsia" w:eastAsia="宋体"/>
                <w:lang w:eastAsia="zh-CN"/>
              </w:rPr>
            </w:pPr>
            <w:ins w:id="41" w:author="Iris." w:date="2018-10-26T15:01:27Z">
              <w:r>
                <w:rPr>
                  <w:rFonts w:hint="eastAsia"/>
                  <w:lang w:val="en-US" w:eastAsia="zh-CN"/>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2" w:author="Iris." w:date="2018-10-26T15:01:27Z"/>
        </w:trPr>
        <w:tc>
          <w:tcPr>
            <w:tcW w:w="644" w:type="dxa"/>
            <w:vAlign w:val="top"/>
          </w:tcPr>
          <w:p>
            <w:pPr>
              <w:ind w:firstLine="0" w:firstLineChars="0"/>
              <w:rPr>
                <w:ins w:id="43" w:author="Iris." w:date="2018-10-26T15:01:27Z"/>
                <w:rFonts w:hint="eastAsia"/>
              </w:rPr>
            </w:pPr>
            <w:ins w:id="44" w:author="Iris." w:date="2018-10-26T15:01:27Z">
              <w:r>
                <w:rPr>
                  <w:rFonts w:hint="eastAsia"/>
                </w:rPr>
                <w:t>1</w:t>
              </w:r>
            </w:ins>
          </w:p>
        </w:tc>
        <w:tc>
          <w:tcPr>
            <w:tcW w:w="1898" w:type="dxa"/>
            <w:vAlign w:val="top"/>
          </w:tcPr>
          <w:p>
            <w:pPr>
              <w:ind w:firstLine="0" w:firstLineChars="0"/>
              <w:rPr>
                <w:ins w:id="45" w:author="Iris." w:date="2018-10-26T15:01:27Z"/>
                <w:rFonts w:hint="eastAsia" w:eastAsia="宋体"/>
                <w:lang w:val="en-US" w:eastAsia="zh-CN"/>
              </w:rPr>
            </w:pPr>
            <w:ins w:id="46" w:author="Iris." w:date="2018-10-26T15:01:27Z">
              <w:r>
                <w:rPr>
                  <w:rFonts w:hint="eastAsia"/>
                  <w:lang w:val="en-US" w:eastAsia="zh-CN"/>
                </w:rPr>
                <w:t>自动检测频率</w:t>
              </w:r>
            </w:ins>
          </w:p>
        </w:tc>
        <w:tc>
          <w:tcPr>
            <w:tcW w:w="1593" w:type="dxa"/>
            <w:vAlign w:val="top"/>
          </w:tcPr>
          <w:p>
            <w:pPr>
              <w:ind w:firstLine="0" w:firstLineChars="0"/>
              <w:rPr>
                <w:ins w:id="47" w:author="Iris." w:date="2018-10-26T15:01:27Z"/>
                <w:rFonts w:hint="eastAsia"/>
                <w:lang w:val="en-US" w:eastAsia="zh-CN"/>
              </w:rPr>
            </w:pPr>
            <w:ins w:id="48" w:author="Iris." w:date="2018-10-26T15:29:06Z">
              <w:r>
                <w:rPr>
                  <w:rFonts w:hint="eastAsia"/>
                  <w:lang w:val="en-US" w:eastAsia="zh-CN"/>
                </w:rPr>
                <w:t>数字</w:t>
              </w:r>
            </w:ins>
            <w:ins w:id="49" w:author="Iris." w:date="2018-10-26T15:29:07Z">
              <w:r>
                <w:rPr>
                  <w:rFonts w:hint="eastAsia"/>
                  <w:lang w:val="en-US" w:eastAsia="zh-CN"/>
                </w:rPr>
                <w:t>控件</w:t>
              </w:r>
            </w:ins>
          </w:p>
          <w:p>
            <w:pPr>
              <w:ind w:firstLine="0" w:firstLineChars="0"/>
              <w:rPr>
                <w:ins w:id="50" w:author="Iris." w:date="2018-10-26T15:01:27Z"/>
                <w:rFonts w:hint="eastAsia" w:eastAsia="宋体"/>
                <w:lang w:val="en-US" w:eastAsia="zh-CN"/>
              </w:rPr>
            </w:pPr>
            <w:ins w:id="51" w:author="Iris." w:date="2018-10-26T15:29:31Z">
              <w:r>
                <w:rPr>
                  <w:rFonts w:hint="eastAsia"/>
                  <w:lang w:val="en-US" w:eastAsia="zh-CN"/>
                </w:rPr>
                <w:t>必填</w:t>
              </w:r>
            </w:ins>
          </w:p>
        </w:tc>
        <w:tc>
          <w:tcPr>
            <w:tcW w:w="4039" w:type="dxa"/>
            <w:vAlign w:val="top"/>
          </w:tcPr>
          <w:p>
            <w:pPr>
              <w:spacing w:line="360" w:lineRule="auto"/>
              <w:ind w:firstLine="0" w:firstLineChars="0"/>
              <w:rPr>
                <w:ins w:id="52" w:author="Iris." w:date="2018-10-26T15:29:50Z"/>
                <w:rFonts w:hint="eastAsia"/>
                <w:lang w:val="en-US" w:eastAsia="zh-CN"/>
              </w:rPr>
            </w:pPr>
            <w:ins w:id="53" w:author="Iris." w:date="2018-10-26T15:29:52Z">
              <w:r>
                <w:rPr>
                  <w:rFonts w:hint="eastAsia"/>
                  <w:lang w:val="en-US" w:eastAsia="zh-CN"/>
                </w:rPr>
                <w:t>不小于</w:t>
              </w:r>
            </w:ins>
            <w:ins w:id="54" w:author="Iris." w:date="2018-10-26T15:29:53Z">
              <w:r>
                <w:rPr>
                  <w:rFonts w:hint="eastAsia"/>
                  <w:lang w:val="en-US" w:eastAsia="zh-CN"/>
                </w:rPr>
                <w:t>0的</w:t>
              </w:r>
            </w:ins>
            <w:ins w:id="55" w:author="Iris." w:date="2018-10-26T15:29:56Z">
              <w:r>
                <w:rPr>
                  <w:rFonts w:hint="eastAsia"/>
                  <w:lang w:val="en-US" w:eastAsia="zh-CN"/>
                </w:rPr>
                <w:t>整数</w:t>
              </w:r>
            </w:ins>
            <w:ins w:id="56" w:author="Iris." w:date="2018-10-26T15:29:57Z">
              <w:r>
                <w:rPr>
                  <w:rFonts w:hint="eastAsia"/>
                  <w:lang w:val="en-US" w:eastAsia="zh-CN"/>
                </w:rPr>
                <w:t>；</w:t>
              </w:r>
            </w:ins>
          </w:p>
          <w:p>
            <w:pPr>
              <w:spacing w:line="360" w:lineRule="auto"/>
              <w:ind w:firstLine="0" w:firstLineChars="0"/>
              <w:rPr>
                <w:ins w:id="57" w:author="Iris." w:date="2018-10-26T15:01:27Z"/>
                <w:rFonts w:hint="eastAsia" w:eastAsia="宋体"/>
                <w:lang w:val="en-US" w:eastAsia="zh-CN"/>
              </w:rPr>
            </w:pPr>
            <w:ins w:id="58" w:author="Iris." w:date="2018-10-26T15:01:27Z">
              <w:r>
                <w:rPr>
                  <w:rFonts w:hint="eastAsia"/>
                  <w:lang w:val="en-US" w:eastAsia="zh-CN"/>
                </w:rPr>
                <w:t>输入；</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9" w:author="Iris." w:date="2018-10-26T15:01:27Z"/>
        </w:trPr>
        <w:tc>
          <w:tcPr>
            <w:tcW w:w="644" w:type="dxa"/>
            <w:vAlign w:val="top"/>
          </w:tcPr>
          <w:p>
            <w:pPr>
              <w:ind w:firstLine="0" w:firstLineChars="0"/>
              <w:rPr>
                <w:ins w:id="60" w:author="Iris." w:date="2018-10-26T15:01:27Z"/>
                <w:rFonts w:hint="eastAsia"/>
              </w:rPr>
            </w:pPr>
            <w:ins w:id="61" w:author="Iris." w:date="2018-10-26T15:01:27Z">
              <w:r>
                <w:rPr>
                  <w:rFonts w:hint="eastAsia"/>
                </w:rPr>
                <w:t>2</w:t>
              </w:r>
            </w:ins>
          </w:p>
        </w:tc>
        <w:tc>
          <w:tcPr>
            <w:tcW w:w="1898" w:type="dxa"/>
            <w:vAlign w:val="top"/>
          </w:tcPr>
          <w:p>
            <w:pPr>
              <w:ind w:firstLine="0" w:firstLineChars="0"/>
              <w:rPr>
                <w:ins w:id="62" w:author="Iris." w:date="2018-10-26T15:01:27Z"/>
                <w:rFonts w:hint="eastAsia" w:eastAsia="宋体"/>
                <w:lang w:val="en-US" w:eastAsia="zh-CN"/>
              </w:rPr>
            </w:pPr>
            <w:ins w:id="63" w:author="Iris." w:date="2018-10-26T15:01:27Z">
              <w:r>
                <w:rPr>
                  <w:rFonts w:hint="eastAsia"/>
                  <w:lang w:val="en-US" w:eastAsia="zh-CN"/>
                </w:rPr>
                <w:t>消息</w:t>
              </w:r>
            </w:ins>
            <w:ins w:id="64" w:author="Iris." w:date="2018-10-26T15:07:41Z">
              <w:r>
                <w:rPr>
                  <w:rFonts w:hint="eastAsia"/>
                  <w:lang w:val="en-US" w:eastAsia="zh-CN"/>
                </w:rPr>
                <w:t>提醒</w:t>
              </w:r>
            </w:ins>
            <w:ins w:id="65" w:author="Iris." w:date="2018-10-26T15:01:27Z">
              <w:r>
                <w:rPr>
                  <w:rFonts w:hint="eastAsia"/>
                  <w:lang w:val="en-US" w:eastAsia="zh-CN"/>
                </w:rPr>
                <w:t>用户</w:t>
              </w:r>
            </w:ins>
          </w:p>
        </w:tc>
        <w:tc>
          <w:tcPr>
            <w:tcW w:w="1593" w:type="dxa"/>
            <w:vAlign w:val="top"/>
          </w:tcPr>
          <w:p>
            <w:pPr>
              <w:ind w:firstLine="0" w:firstLineChars="0"/>
              <w:rPr>
                <w:ins w:id="66" w:author="Iris." w:date="2018-10-26T15:01:27Z"/>
                <w:rFonts w:hint="eastAsia"/>
              </w:rPr>
            </w:pPr>
            <w:ins w:id="67" w:author="Iris." w:date="2018-10-26T15:01:27Z">
              <w:r>
                <w:rPr>
                  <w:rFonts w:hint="eastAsia"/>
                </w:rPr>
                <w:t>下拉列表</w:t>
              </w:r>
            </w:ins>
          </w:p>
        </w:tc>
        <w:tc>
          <w:tcPr>
            <w:tcW w:w="4039" w:type="dxa"/>
            <w:vAlign w:val="top"/>
          </w:tcPr>
          <w:p>
            <w:pPr>
              <w:spacing w:line="360" w:lineRule="auto"/>
              <w:ind w:firstLine="0" w:firstLineChars="0"/>
              <w:rPr>
                <w:ins w:id="68" w:author="Iris." w:date="2018-10-26T15:01:27Z"/>
                <w:rFonts w:hint="eastAsia" w:eastAsia="宋体"/>
                <w:lang w:val="en-US" w:eastAsia="zh-CN"/>
              </w:rPr>
            </w:pPr>
            <w:ins w:id="69" w:author="Iris." w:date="2018-10-26T15:01:27Z">
              <w:r>
                <w:rPr>
                  <w:rFonts w:hint="eastAsia"/>
                  <w:lang w:val="en-US" w:eastAsia="zh-CN"/>
                </w:rPr>
                <w:t>加载用户管理中维护的系统用户信息；</w:t>
              </w:r>
            </w:ins>
          </w:p>
        </w:tc>
      </w:tr>
    </w:tbl>
    <w:p>
      <w:pPr>
        <w:rPr>
          <w:del w:id="71" w:author="Iris." w:date="2018-10-26T15:00:04Z"/>
          <w:rFonts w:hint="eastAsia" w:eastAsia="宋体"/>
          <w:lang w:val="en-US" w:eastAsia="zh-CN"/>
        </w:rPr>
        <w:pPrChange w:id="70" w:author="Iris." w:date="2018-10-26T15:00:33Z">
          <w:pPr>
            <w:pStyle w:val="3"/>
          </w:pPr>
        </w:pPrChange>
      </w:pPr>
      <w:del w:id="72" w:author="Iris." w:date="2018-10-26T15:00:04Z">
        <w:r>
          <w:rPr>
            <w:rFonts w:hint="eastAsia"/>
            <w:lang w:val="en-US" w:eastAsia="zh-CN"/>
          </w:rPr>
          <w:delText>定时设置</w:delText>
        </w:r>
      </w:del>
    </w:p>
    <w:p>
      <w:pPr>
        <w:rPr>
          <w:del w:id="73" w:author="Iris." w:date="2018-10-26T15:00:04Z"/>
          <w:rFonts w:hint="eastAsia" w:eastAsia="宋体"/>
          <w:lang w:eastAsia="zh-CN"/>
        </w:rPr>
      </w:pPr>
      <w:del w:id="74" w:author="Iris." w:date="2018-10-26T15:00:04Z">
        <w:r>
          <w:rPr>
            <w:rFonts w:hint="eastAsia"/>
          </w:rPr>
          <w:delText>通过定时设置，用户自定义系统自动检测的频率时间等规则</w:delText>
        </w:r>
      </w:del>
      <w:del w:id="75" w:author="Iris." w:date="2018-10-26T15:00:04Z">
        <w:r>
          <w:rPr>
            <w:rFonts w:hint="eastAsia"/>
            <w:lang w:eastAsia="zh-CN"/>
          </w:rPr>
          <w:delText>；</w:delText>
        </w:r>
      </w:del>
    </w:p>
    <w:p>
      <w:pPr>
        <w:rPr>
          <w:rFonts w:hint="eastAsia" w:eastAsia="宋体"/>
          <w:lang w:val="en-US" w:eastAsia="zh-CN"/>
        </w:rPr>
      </w:pPr>
      <w:del w:id="76" w:author="Iris." w:date="2018-10-26T15:00:04Z">
        <w:r>
          <w:rPr>
            <w:rFonts w:hint="eastAsia"/>
            <w:lang w:val="en-US" w:eastAsia="zh-CN"/>
          </w:rPr>
          <w:delText xml:space="preserve">    </w:delText>
        </w:r>
      </w:del>
      <w:del w:id="77" w:author="Iris." w:date="2018-10-26T15:00:04Z">
        <w:r>
          <w:rPr>
            <w:rFonts w:hint="eastAsia"/>
            <w:rPrChange w:id="80" w:author="Iris." w:date="2018-10-26T15:00:33Z">
              <w:rPr/>
            </w:rPrChange>
          </w:rPr>
          <w:drawing>
            <wp:inline distT="0" distB="0" distL="114300" distR="114300">
              <wp:extent cx="3009900" cy="3582035"/>
              <wp:effectExtent l="0" t="0" r="7620"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009900" cy="3582035"/>
                      </a:xfrm>
                      <a:prstGeom prst="rect">
                        <a:avLst/>
                      </a:prstGeom>
                      <a:noFill/>
                      <a:ln w="9525">
                        <a:noFill/>
                      </a:ln>
                    </pic:spPr>
                  </pic:pic>
                </a:graphicData>
              </a:graphic>
            </wp:inline>
          </w:drawing>
        </w:r>
      </w:del>
      <w:del w:id="81" w:author="Iris." w:date="2018-10-26T15:00:44Z">
        <w:r>
          <w:rPr>
            <w:rFonts w:hint="eastAsia"/>
            <w:lang w:val="en-US" w:eastAsia="zh-CN"/>
          </w:rPr>
          <w:delText xml:space="preserve"> </w:delText>
        </w:r>
      </w:del>
    </w:p>
    <w:p>
      <w:pPr>
        <w:pStyle w:val="3"/>
        <w:rPr>
          <w:rFonts w:hint="eastAsia"/>
        </w:rPr>
      </w:pPr>
      <w:bookmarkStart w:id="6" w:name="_Toc21919"/>
      <w:r>
        <w:rPr>
          <w:rFonts w:hint="eastAsia"/>
        </w:rPr>
        <w:t>2.</w:t>
      </w:r>
      <w:r>
        <w:rPr>
          <w:rFonts w:hint="eastAsia"/>
          <w:lang w:val="en-US" w:eastAsia="zh-CN"/>
        </w:rPr>
        <w:t>3</w:t>
      </w:r>
      <w:r>
        <w:rPr>
          <w:rFonts w:hint="eastAsia"/>
        </w:rPr>
        <w:t xml:space="preserve"> 业务规则</w:t>
      </w:r>
      <w:bookmarkEnd w:id="6"/>
      <w:bookmarkStart w:id="10" w:name="_GoBack"/>
      <w:bookmarkEnd w:id="10"/>
    </w:p>
    <w:p>
      <w:pPr>
        <w:rPr>
          <w:ins w:id="82" w:author="Iris." w:date="2018-10-26T15:01:36Z"/>
          <w:rFonts w:hint="eastAsia"/>
          <w:lang w:val="en-US" w:eastAsia="zh-CN"/>
        </w:rPr>
      </w:pPr>
      <w:r>
        <w:rPr>
          <w:rFonts w:hint="eastAsia"/>
          <w:lang w:val="en-US" w:eastAsia="zh-CN"/>
        </w:rPr>
        <w:t>1、</w:t>
      </w:r>
      <w:ins w:id="83" w:author="Iris." w:date="2018-10-26T15:08:18Z">
        <w:r>
          <w:rPr>
            <w:rFonts w:hint="eastAsia"/>
            <w:lang w:val="en-US" w:eastAsia="zh-CN"/>
          </w:rPr>
          <w:t>消息</w:t>
        </w:r>
      </w:ins>
      <w:ins w:id="84" w:author="Iris." w:date="2018-10-26T15:08:19Z">
        <w:r>
          <w:rPr>
            <w:rFonts w:hint="eastAsia"/>
            <w:lang w:val="en-US" w:eastAsia="zh-CN"/>
          </w:rPr>
          <w:t>提醒</w:t>
        </w:r>
      </w:ins>
      <w:del w:id="85" w:author="Iris." w:date="2018-10-26T15:08:09Z">
        <w:r>
          <w:rPr>
            <w:rFonts w:hint="eastAsia"/>
            <w:lang w:val="en-US" w:eastAsia="zh-CN"/>
          </w:rPr>
          <w:delText>浏览</w:delText>
        </w:r>
      </w:del>
      <w:r>
        <w:rPr>
          <w:rFonts w:hint="eastAsia"/>
          <w:lang w:val="en-US" w:eastAsia="zh-CN"/>
        </w:rPr>
        <w:t>用户选择需要接收连接检测结果消息的用户；</w:t>
      </w:r>
    </w:p>
    <w:p>
      <w:pPr>
        <w:rPr>
          <w:rFonts w:hint="eastAsia"/>
          <w:lang w:val="en-US" w:eastAsia="zh-CN"/>
        </w:rPr>
      </w:pPr>
      <w:ins w:id="86" w:author="Iris." w:date="2018-10-26T15:02:13Z">
        <w:r>
          <w:rPr>
            <w:rFonts w:hint="eastAsia"/>
            <w:lang w:val="en-US" w:eastAsia="zh-CN"/>
          </w:rPr>
          <w:t>2、系统根据设置的检测频率，</w:t>
        </w:r>
      </w:ins>
      <w:ins w:id="87" w:author="Iris." w:date="2018-10-26T15:30:41Z">
        <w:r>
          <w:rPr>
            <w:rFonts w:hint="eastAsia"/>
          </w:rPr>
          <w:t>每隔N分钟进行自动检测</w:t>
        </w:r>
      </w:ins>
      <w:ins w:id="88" w:author="Iris." w:date="2018-10-26T15:02:13Z">
        <w:r>
          <w:rPr>
            <w:rFonts w:hint="eastAsia"/>
            <w:lang w:val="en-US" w:eastAsia="zh-CN"/>
          </w:rPr>
          <w:t>与深证通的连通情况，通过消息提醒</w:t>
        </w:r>
      </w:ins>
      <w:ins w:id="89" w:author="Iris." w:date="2018-10-26T15:31:01Z">
        <w:r>
          <w:rPr>
            <w:rFonts w:hint="eastAsia"/>
            <w:lang w:val="en-US" w:eastAsia="zh-CN"/>
          </w:rPr>
          <w:t>检测</w:t>
        </w:r>
      </w:ins>
      <w:ins w:id="90" w:author="Iris." w:date="2018-10-26T15:02:13Z">
        <w:r>
          <w:rPr>
            <w:rFonts w:hint="eastAsia"/>
            <w:lang w:val="en-US" w:eastAsia="zh-CN"/>
          </w:rPr>
          <w:t>结果。</w:t>
        </w:r>
      </w:ins>
    </w:p>
    <w:p>
      <w:pPr>
        <w:pStyle w:val="2"/>
        <w:rPr>
          <w:rFonts w:hint="eastAsia" w:eastAsia="黑体"/>
          <w:lang w:val="en-US" w:eastAsia="zh-CN"/>
        </w:rPr>
      </w:pPr>
      <w:bookmarkStart w:id="7" w:name="_Toc30380"/>
      <w:r>
        <w:rPr>
          <w:rFonts w:hint="eastAsia"/>
        </w:rPr>
        <w:t xml:space="preserve">3 </w:t>
      </w:r>
      <w:r>
        <w:rPr>
          <w:rFonts w:hint="eastAsia"/>
          <w:lang w:val="en-US" w:eastAsia="zh-CN"/>
        </w:rPr>
        <w:t>消息提醒</w:t>
      </w:r>
      <w:bookmarkEnd w:id="7"/>
    </w:p>
    <w:p>
      <w:pPr>
        <w:pStyle w:val="3"/>
      </w:pPr>
      <w:bookmarkStart w:id="8" w:name="_Toc7669"/>
      <w:r>
        <w:t xml:space="preserve">3.1 </w:t>
      </w:r>
      <w:r>
        <w:rPr>
          <w:rFonts w:hint="eastAsia"/>
        </w:rPr>
        <w:t>UI图</w:t>
      </w:r>
      <w:bookmarkEnd w:id="8"/>
    </w:p>
    <w:p>
      <w:r>
        <w:rPr>
          <w:bdr w:val="single" w:sz="4" w:space="0"/>
        </w:rPr>
        <w:drawing>
          <wp:inline distT="0" distB="0" distL="114300" distR="114300">
            <wp:extent cx="2793365" cy="1504950"/>
            <wp:effectExtent l="0" t="0" r="10795"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793365" cy="1504950"/>
                    </a:xfrm>
                    <a:prstGeom prst="rect">
                      <a:avLst/>
                    </a:prstGeom>
                    <a:noFill/>
                    <a:ln w="9525">
                      <a:noFill/>
                    </a:ln>
                  </pic:spPr>
                </pic:pic>
              </a:graphicData>
            </a:graphic>
          </wp:inline>
        </w:drawing>
      </w:r>
    </w:p>
    <w:p>
      <w:pPr>
        <w:pStyle w:val="3"/>
        <w:rPr>
          <w:rFonts w:hint="eastAsia"/>
        </w:rPr>
      </w:pPr>
      <w:bookmarkStart w:id="9" w:name="_Toc3257"/>
      <w:r>
        <w:rPr>
          <w:rFonts w:hint="eastAsia"/>
        </w:rPr>
        <w:t>3.2 业务规则</w:t>
      </w:r>
      <w:bookmarkEnd w:id="9"/>
    </w:p>
    <w:p>
      <w:pPr>
        <w:rPr>
          <w:rFonts w:hint="eastAsia"/>
        </w:rPr>
      </w:pPr>
      <w:r>
        <w:rPr>
          <w:rFonts w:hint="eastAsia"/>
        </w:rPr>
        <w:t>1、当深证通连接检测结果为异常时，系统根据设置的</w:t>
      </w:r>
      <w:r>
        <w:rPr>
          <w:rFonts w:hint="eastAsia"/>
          <w:lang w:val="en-US" w:eastAsia="zh-CN"/>
        </w:rPr>
        <w:t>消息提醒</w:t>
      </w:r>
      <w:r>
        <w:rPr>
          <w:rFonts w:hint="eastAsia"/>
        </w:rPr>
        <w:t>用户，在右下角弹出提示框提醒用户</w:t>
      </w:r>
      <w:r>
        <w:rPr>
          <w:rFonts w:hint="eastAsia"/>
          <w:lang w:eastAsia="zh-CN"/>
        </w:rPr>
        <w:t>：</w:t>
      </w:r>
      <w:r>
        <w:rPr>
          <w:rFonts w:hint="eastAsia"/>
          <w:lang w:val="en-US" w:eastAsia="zh-CN"/>
        </w:rPr>
        <w:t>伺服器连接失败，请检查</w:t>
      </w:r>
      <w:r>
        <w:rPr>
          <w:rFonts w:hint="eastAsia"/>
        </w:rPr>
        <w:t>。</w:t>
      </w:r>
    </w:p>
    <w:p>
      <w:pPr>
        <w:rPr>
          <w:rFonts w:hint="eastAsia"/>
          <w:lang w:val="en-US" w:eastAsia="zh-CN"/>
        </w:rPr>
      </w:pPr>
      <w:r>
        <w:rPr>
          <w:rFonts w:hint="eastAsia"/>
        </w:rPr>
        <w:t>2、历史的连接检测反馈记录可在消息盒子中查看</w:t>
      </w:r>
      <w:r>
        <w:rPr>
          <w:rFonts w:hint="eastAsia"/>
          <w:lang w:eastAsia="zh-CN"/>
        </w:rPr>
        <w:t>，</w:t>
      </w:r>
      <w:r>
        <w:rPr>
          <w:rFonts w:hint="eastAsia"/>
          <w:lang w:val="en-US" w:eastAsia="zh-CN"/>
        </w:rPr>
        <w:t>消息内容显示：</w:t>
      </w:r>
    </w:p>
    <w:p>
      <w:pPr>
        <w:rPr>
          <w:rFonts w:hint="eastAsia"/>
          <w:lang w:val="en-US" w:eastAsia="zh-CN"/>
        </w:rPr>
      </w:pPr>
      <w:r>
        <w:rPr>
          <w:rFonts w:hint="eastAsia"/>
          <w:lang w:val="en-US" w:eastAsia="zh-CN"/>
        </w:rPr>
        <w:t>·检测结果为连接成功时，消息内容为伺服器连接正常；</w:t>
      </w:r>
    </w:p>
    <w:p>
      <w:pPr>
        <w:rPr>
          <w:rFonts w:hint="eastAsia"/>
          <w:lang w:val="en-US" w:eastAsia="zh-CN"/>
        </w:rPr>
      </w:pPr>
      <w:r>
        <w:rPr>
          <w:rFonts w:hint="eastAsia"/>
          <w:lang w:val="en-US" w:eastAsia="zh-CN"/>
        </w:rPr>
        <w:t>·检测结果为连接失败时，消息内容为伺服器连接失败，请检查；</w:t>
      </w:r>
    </w:p>
    <w:p>
      <w:pPr>
        <w:rPr>
          <w:rFonts w:hint="eastAsia"/>
        </w:rPr>
      </w:pPr>
      <w:r>
        <w:rPr>
          <w:bdr w:val="single" w:sz="4" w:space="0"/>
        </w:rPr>
        <w:drawing>
          <wp:inline distT="0" distB="0" distL="114300" distR="114300">
            <wp:extent cx="5578475" cy="2191385"/>
            <wp:effectExtent l="0" t="0" r="1460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578475" cy="2191385"/>
                    </a:xfrm>
                    <a:prstGeom prst="rect">
                      <a:avLst/>
                    </a:prstGeom>
                    <a:noFill/>
                    <a:ln w="9525">
                      <a:noFill/>
                    </a:ln>
                  </pic:spPr>
                </pic:pic>
              </a:graphicData>
            </a:graphic>
          </wp:inline>
        </w:drawing>
      </w:r>
    </w:p>
    <w:p/>
    <w:p/>
    <w:p/>
    <w:p>
      <w:pPr>
        <w:widowControl/>
        <w:spacing w:line="240" w:lineRule="auto"/>
        <w:jc w:val="left"/>
      </w:pPr>
    </w:p>
    <w:p>
      <w:pPr>
        <w:ind w:firstLine="3052" w:firstLineChars="950"/>
        <w:jc w:val="left"/>
      </w:pPr>
      <w:r>
        <w:rPr>
          <w:rFonts w:hint="eastAsia" w:ascii="宋体" w:hAnsi="宋体"/>
          <w:b/>
          <w:sz w:val="32"/>
        </w:rPr>
        <w:t>变更记录</w:t>
      </w:r>
    </w:p>
    <w:tbl>
      <w:tblPr>
        <w:tblStyle w:val="12"/>
        <w:tblW w:w="92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4515"/>
        <w:gridCol w:w="984"/>
        <w:gridCol w:w="148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trPr>
        <w:tc>
          <w:tcPr>
            <w:tcW w:w="971" w:type="dxa"/>
            <w:vAlign w:val="center"/>
          </w:tcPr>
          <w:p>
            <w:pPr>
              <w:jc w:val="center"/>
              <w:rPr>
                <w:rFonts w:ascii="宋体" w:hAnsi="宋体"/>
                <w:b/>
              </w:rPr>
            </w:pPr>
            <w:r>
              <w:rPr>
                <w:rFonts w:hint="eastAsia" w:ascii="宋体" w:hAnsi="宋体"/>
                <w:b/>
              </w:rPr>
              <w:t>版本号</w:t>
            </w:r>
          </w:p>
        </w:tc>
        <w:tc>
          <w:tcPr>
            <w:tcW w:w="4515" w:type="dxa"/>
            <w:vAlign w:val="center"/>
          </w:tcPr>
          <w:p>
            <w:pPr>
              <w:ind w:right="-107" w:rightChars="-51" w:firstLine="422"/>
              <w:jc w:val="center"/>
              <w:rPr>
                <w:rFonts w:ascii="宋体" w:hAnsi="宋体"/>
                <w:b/>
              </w:rPr>
            </w:pPr>
            <w:r>
              <w:rPr>
                <w:rFonts w:hint="eastAsia" w:ascii="宋体" w:hAnsi="宋体"/>
                <w:b/>
              </w:rPr>
              <w:t>修改原因／内容</w:t>
            </w:r>
          </w:p>
        </w:tc>
        <w:tc>
          <w:tcPr>
            <w:tcW w:w="984" w:type="dxa"/>
            <w:vAlign w:val="center"/>
          </w:tcPr>
          <w:p>
            <w:pPr>
              <w:jc w:val="center"/>
              <w:rPr>
                <w:rFonts w:ascii="宋体" w:hAnsi="宋体"/>
                <w:b/>
              </w:rPr>
            </w:pPr>
            <w:r>
              <w:rPr>
                <w:rFonts w:hint="eastAsia" w:ascii="宋体" w:hAnsi="宋体"/>
                <w:b/>
              </w:rPr>
              <w:t>修改人</w:t>
            </w:r>
          </w:p>
        </w:tc>
        <w:tc>
          <w:tcPr>
            <w:tcW w:w="1488" w:type="dxa"/>
            <w:vAlign w:val="center"/>
          </w:tcPr>
          <w:p>
            <w:pPr>
              <w:jc w:val="center"/>
              <w:rPr>
                <w:rFonts w:ascii="宋体" w:hAnsi="宋体"/>
                <w:b/>
              </w:rPr>
            </w:pPr>
            <w:r>
              <w:rPr>
                <w:rFonts w:hint="eastAsia" w:ascii="宋体" w:hAnsi="宋体"/>
                <w:b/>
              </w:rPr>
              <w:t>审核／批准人</w:t>
            </w:r>
          </w:p>
        </w:tc>
        <w:tc>
          <w:tcPr>
            <w:tcW w:w="1309" w:type="dxa"/>
            <w:vAlign w:val="center"/>
          </w:tcPr>
          <w:p>
            <w:pPr>
              <w:jc w:val="center"/>
              <w:rPr>
                <w:rFonts w:ascii="宋体" w:hAnsi="宋体"/>
                <w:b/>
              </w:rPr>
            </w:pPr>
            <w:r>
              <w:rPr>
                <w:rFonts w:hint="eastAsia" w:ascii="宋体" w:hAnsi="宋体"/>
                <w:b/>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ins w:id="91" w:author="Iris." w:date="2018-08-01T15:44:21Z"/>
        </w:trPr>
        <w:tc>
          <w:tcPr>
            <w:tcW w:w="971" w:type="dxa"/>
            <w:vAlign w:val="center"/>
          </w:tcPr>
          <w:p>
            <w:pPr>
              <w:jc w:val="center"/>
              <w:rPr>
                <w:ins w:id="92" w:author="Iris." w:date="2018-08-01T15:44:21Z"/>
                <w:rFonts w:hint="eastAsia" w:ascii="宋体" w:hAnsi="宋体" w:eastAsia="宋体"/>
                <w:lang w:val="en-US" w:eastAsia="zh-CN"/>
              </w:rPr>
            </w:pPr>
            <w:r>
              <w:rPr>
                <w:rFonts w:ascii="宋体" w:hAnsi="宋体"/>
              </w:rPr>
              <w:t>V</w:t>
            </w:r>
            <w:r>
              <w:rPr>
                <w:rFonts w:hint="eastAsia" w:ascii="宋体" w:hAnsi="宋体"/>
                <w:lang w:val="en-US" w:eastAsia="zh-CN"/>
              </w:rPr>
              <w:t>1.0</w:t>
            </w:r>
          </w:p>
        </w:tc>
        <w:tc>
          <w:tcPr>
            <w:tcW w:w="4515" w:type="dxa"/>
            <w:vAlign w:val="center"/>
          </w:tcPr>
          <w:p>
            <w:pPr>
              <w:spacing w:line="240" w:lineRule="auto"/>
              <w:ind w:firstLine="0" w:firstLineChars="0"/>
              <w:rPr>
                <w:ins w:id="93" w:author="Iris." w:date="2018-08-01T15:44:21Z"/>
                <w:rFonts w:hint="eastAsia" w:ascii="Arial" w:hAnsi="Arial" w:eastAsia="宋体" w:cs="Times New Roman"/>
                <w:szCs w:val="24"/>
                <w:lang w:val="en-US" w:eastAsia="zh-CN"/>
              </w:rPr>
            </w:pPr>
            <w:r>
              <w:rPr>
                <w:rFonts w:hint="eastAsia" w:ascii="Arial" w:hAnsi="Arial" w:cs="Times New Roman"/>
                <w:szCs w:val="24"/>
                <w:lang w:val="en-US" w:eastAsia="zh-CN"/>
              </w:rPr>
              <w:t>创建文档；</w:t>
            </w:r>
            <w:r>
              <w:rPr>
                <w:rFonts w:hint="eastAsia" w:ascii="Arial" w:hAnsi="Arial" w:eastAsia="宋体" w:cs="Times New Roman"/>
                <w:szCs w:val="24"/>
              </w:rPr>
              <w:t>STORY #57549 嘉实基金-支付平台-深证通链接检测</w:t>
            </w:r>
            <w:r>
              <w:rPr>
                <w:rFonts w:hint="eastAsia" w:ascii="Arial" w:hAnsi="Arial" w:cs="Times New Roman"/>
                <w:szCs w:val="24"/>
                <w:lang w:val="en-US" w:eastAsia="zh-CN"/>
              </w:rPr>
              <w:t xml:space="preserve"> </w:t>
            </w:r>
          </w:p>
        </w:tc>
        <w:tc>
          <w:tcPr>
            <w:tcW w:w="984" w:type="dxa"/>
            <w:vAlign w:val="center"/>
          </w:tcPr>
          <w:p>
            <w:pPr>
              <w:jc w:val="center"/>
              <w:rPr>
                <w:ins w:id="94" w:author="Iris." w:date="2018-08-01T15:44:21Z"/>
                <w:rFonts w:hint="eastAsia" w:ascii="宋体" w:hAnsi="宋体"/>
                <w:lang w:val="en-US" w:eastAsia="zh-CN"/>
              </w:rPr>
            </w:pPr>
            <w:r>
              <w:rPr>
                <w:rFonts w:hint="eastAsia" w:ascii="宋体" w:hAnsi="宋体"/>
                <w:lang w:val="en-US" w:eastAsia="zh-CN"/>
              </w:rPr>
              <w:t>张超</w:t>
            </w:r>
          </w:p>
        </w:tc>
        <w:tc>
          <w:tcPr>
            <w:tcW w:w="1488" w:type="dxa"/>
            <w:vAlign w:val="center"/>
          </w:tcPr>
          <w:p>
            <w:pPr>
              <w:jc w:val="center"/>
              <w:rPr>
                <w:ins w:id="95" w:author="Iris." w:date="2018-08-01T15:44:21Z"/>
                <w:rFonts w:ascii="宋体" w:hAnsi="宋体"/>
              </w:rPr>
            </w:pPr>
          </w:p>
        </w:tc>
        <w:tc>
          <w:tcPr>
            <w:tcW w:w="1309" w:type="dxa"/>
            <w:vAlign w:val="center"/>
          </w:tcPr>
          <w:p>
            <w:pPr>
              <w:jc w:val="center"/>
              <w:rPr>
                <w:ins w:id="96" w:author="Iris." w:date="2018-08-01T15:44:21Z"/>
                <w:rFonts w:hint="eastAsia" w:ascii="宋体" w:hAnsi="宋体"/>
                <w:lang w:val="en-US" w:eastAsia="zh-CN"/>
              </w:rPr>
            </w:pPr>
            <w:r>
              <w:rPr>
                <w:rFonts w:hint="eastAsia" w:ascii="宋体" w:hAnsi="宋体"/>
                <w:lang w:val="en-US" w:eastAsia="zh-CN"/>
              </w:rPr>
              <w:t>2018-8-2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atLeast"/>
          <w:jc w:val="center"/>
          <w:ins w:id="97" w:author="Iris." w:date="2018-10-26T15:03:57Z"/>
        </w:trPr>
        <w:tc>
          <w:tcPr>
            <w:tcW w:w="971" w:type="dxa"/>
            <w:vAlign w:val="center"/>
          </w:tcPr>
          <w:p>
            <w:pPr>
              <w:jc w:val="center"/>
              <w:rPr>
                <w:ins w:id="98" w:author="Iris." w:date="2018-10-26T15:03:57Z"/>
                <w:rFonts w:hint="eastAsia" w:ascii="宋体" w:hAnsi="宋体" w:eastAsia="宋体"/>
                <w:lang w:val="en-US" w:eastAsia="zh-CN"/>
              </w:rPr>
            </w:pPr>
            <w:ins w:id="99" w:author="Iris." w:date="2018-10-26T15:04:03Z">
              <w:r>
                <w:rPr>
                  <w:rFonts w:hint="eastAsia" w:ascii="宋体" w:hAnsi="宋体"/>
                  <w:lang w:val="en-US" w:eastAsia="zh-CN"/>
                </w:rPr>
                <w:t>V</w:t>
              </w:r>
            </w:ins>
            <w:ins w:id="100" w:author="Iris." w:date="2018-10-26T15:04:04Z">
              <w:r>
                <w:rPr>
                  <w:rFonts w:hint="eastAsia" w:ascii="宋体" w:hAnsi="宋体"/>
                  <w:lang w:val="en-US" w:eastAsia="zh-CN"/>
                </w:rPr>
                <w:t>1</w:t>
              </w:r>
            </w:ins>
            <w:ins w:id="101" w:author="Iris." w:date="2018-10-26T15:04:05Z">
              <w:r>
                <w:rPr>
                  <w:rFonts w:hint="eastAsia" w:ascii="宋体" w:hAnsi="宋体"/>
                  <w:lang w:val="en-US" w:eastAsia="zh-CN"/>
                </w:rPr>
                <w:t>.1</w:t>
              </w:r>
            </w:ins>
          </w:p>
        </w:tc>
        <w:tc>
          <w:tcPr>
            <w:tcW w:w="4515" w:type="dxa"/>
            <w:vAlign w:val="center"/>
          </w:tcPr>
          <w:p>
            <w:pPr>
              <w:spacing w:line="240" w:lineRule="auto"/>
              <w:ind w:firstLine="0" w:firstLineChars="0"/>
              <w:rPr>
                <w:ins w:id="102" w:author="Iris." w:date="2018-10-26T15:04:28Z"/>
                <w:rFonts w:hint="eastAsia" w:ascii="Arial" w:hAnsi="Arial" w:cs="Times New Roman"/>
                <w:szCs w:val="24"/>
              </w:rPr>
            </w:pPr>
            <w:ins w:id="103" w:author="Iris." w:date="2018-10-26T15:04:15Z">
              <w:r>
                <w:rPr>
                  <w:rFonts w:hint="eastAsia" w:ascii="Arial" w:hAnsi="Arial" w:cs="Times New Roman"/>
                  <w:szCs w:val="24"/>
                </w:rPr>
                <w:t>STORY #63787 优化需求57549深证通链接检测中的任务配置功能</w:t>
              </w:r>
            </w:ins>
          </w:p>
          <w:p>
            <w:pPr>
              <w:spacing w:line="240" w:lineRule="auto"/>
              <w:ind w:firstLine="0" w:firstLineChars="0"/>
              <w:rPr>
                <w:ins w:id="104" w:author="Iris." w:date="2018-10-26T15:03:57Z"/>
                <w:rFonts w:hint="eastAsia" w:ascii="Arial" w:hAnsi="Arial" w:eastAsia="宋体" w:cs="Times New Roman"/>
                <w:szCs w:val="24"/>
                <w:lang w:val="en-US" w:eastAsia="zh-CN"/>
              </w:rPr>
            </w:pPr>
            <w:ins w:id="105" w:author="Iris." w:date="2018-10-26T15:07:55Z">
              <w:r>
                <w:rPr>
                  <w:rFonts w:hint="eastAsia"/>
                </w:rPr>
                <w:t>在【深证通伺服器设置】中增加连接检测设置功能，设置深证通连接检测</w:t>
              </w:r>
            </w:ins>
            <w:ins w:id="106" w:author="Iris." w:date="2018-10-26T15:07:55Z">
              <w:r>
                <w:rPr>
                  <w:rFonts w:hint="eastAsia"/>
                  <w:lang w:val="en-US" w:eastAsia="zh-CN"/>
                </w:rPr>
                <w:t>频率以及提醒检测结果</w:t>
              </w:r>
            </w:ins>
            <w:ins w:id="107" w:author="Iris." w:date="2018-10-26T15:07:55Z">
              <w:r>
                <w:rPr>
                  <w:rFonts w:hint="eastAsia"/>
                </w:rPr>
                <w:t>的用户等信息</w:t>
              </w:r>
            </w:ins>
            <w:ins w:id="108" w:author="Iris." w:date="2018-10-26T15:07:58Z">
              <w:r>
                <w:rPr>
                  <w:rFonts w:hint="eastAsia"/>
                  <w:lang w:eastAsia="zh-CN"/>
                </w:rPr>
                <w:t>。</w:t>
              </w:r>
            </w:ins>
          </w:p>
        </w:tc>
        <w:tc>
          <w:tcPr>
            <w:tcW w:w="984" w:type="dxa"/>
            <w:vAlign w:val="center"/>
          </w:tcPr>
          <w:p>
            <w:pPr>
              <w:jc w:val="center"/>
              <w:rPr>
                <w:ins w:id="109" w:author="Iris." w:date="2018-10-26T15:03:57Z"/>
                <w:rFonts w:hint="eastAsia" w:ascii="宋体" w:hAnsi="宋体"/>
                <w:lang w:val="en-US" w:eastAsia="zh-CN"/>
              </w:rPr>
            </w:pPr>
            <w:ins w:id="110" w:author="Iris." w:date="2018-10-26T15:04:19Z">
              <w:r>
                <w:rPr>
                  <w:rFonts w:hint="eastAsia" w:ascii="宋体" w:hAnsi="宋体"/>
                  <w:lang w:val="en-US" w:eastAsia="zh-CN"/>
                </w:rPr>
                <w:t>张超</w:t>
              </w:r>
            </w:ins>
          </w:p>
        </w:tc>
        <w:tc>
          <w:tcPr>
            <w:tcW w:w="1488" w:type="dxa"/>
            <w:vAlign w:val="center"/>
          </w:tcPr>
          <w:p>
            <w:pPr>
              <w:jc w:val="center"/>
              <w:rPr>
                <w:ins w:id="111" w:author="Iris." w:date="2018-10-26T15:03:57Z"/>
                <w:rFonts w:ascii="宋体" w:hAnsi="宋体"/>
              </w:rPr>
            </w:pPr>
          </w:p>
        </w:tc>
        <w:tc>
          <w:tcPr>
            <w:tcW w:w="1309" w:type="dxa"/>
            <w:vAlign w:val="center"/>
          </w:tcPr>
          <w:p>
            <w:pPr>
              <w:jc w:val="center"/>
              <w:rPr>
                <w:ins w:id="112" w:author="Iris." w:date="2018-10-26T15:03:57Z"/>
                <w:rFonts w:hint="eastAsia" w:ascii="宋体" w:hAnsi="宋体"/>
                <w:lang w:val="en-US" w:eastAsia="zh-CN"/>
              </w:rPr>
            </w:pPr>
            <w:ins w:id="113" w:author="Iris." w:date="2018-10-26T15:04:21Z">
              <w:r>
                <w:rPr>
                  <w:rFonts w:hint="eastAsia" w:ascii="宋体" w:hAnsi="宋体"/>
                  <w:lang w:val="en-US" w:eastAsia="zh-CN"/>
                </w:rPr>
                <w:t>201</w:t>
              </w:r>
            </w:ins>
            <w:ins w:id="114" w:author="Iris." w:date="2018-10-26T15:04:22Z">
              <w:r>
                <w:rPr>
                  <w:rFonts w:hint="eastAsia" w:ascii="宋体" w:hAnsi="宋体"/>
                  <w:lang w:val="en-US" w:eastAsia="zh-CN"/>
                </w:rPr>
                <w:t>8</w:t>
              </w:r>
            </w:ins>
            <w:ins w:id="115" w:author="Iris." w:date="2018-10-26T15:04:23Z">
              <w:r>
                <w:rPr>
                  <w:rFonts w:hint="eastAsia" w:ascii="宋体" w:hAnsi="宋体"/>
                  <w:lang w:val="en-US" w:eastAsia="zh-CN"/>
                </w:rPr>
                <w:t>-</w:t>
              </w:r>
            </w:ins>
            <w:ins w:id="116" w:author="Iris." w:date="2018-10-26T15:04:24Z">
              <w:r>
                <w:rPr>
                  <w:rFonts w:hint="eastAsia" w:ascii="宋体" w:hAnsi="宋体"/>
                  <w:lang w:val="en-US" w:eastAsia="zh-CN"/>
                </w:rPr>
                <w:t>10-</w:t>
              </w:r>
            </w:ins>
            <w:ins w:id="117" w:author="Iris." w:date="2018-10-26T15:04:25Z">
              <w:r>
                <w:rPr>
                  <w:rFonts w:hint="eastAsia" w:ascii="宋体" w:hAnsi="宋体"/>
                  <w:lang w:val="en-US" w:eastAsia="zh-CN"/>
                </w:rPr>
                <w:t>26</w:t>
              </w:r>
            </w:ins>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宋体" w:hAnsi="宋体"/>
      </w:rPr>
    </w:pPr>
    <w:r>
      <w:rPr>
        <w:rFonts w:hint="eastAsia"/>
      </w:rPr>
      <w:drawing>
        <wp:inline distT="0" distB="0" distL="0" distR="0">
          <wp:extent cx="2900680" cy="314960"/>
          <wp:effectExtent l="0" t="0" r="0" b="8890"/>
          <wp:docPr id="1" name="图片 1" descr="Yss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ss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900680" cy="314960"/>
                  </a:xfrm>
                  <a:prstGeom prst="rect">
                    <a:avLst/>
                  </a:prstGeom>
                  <a:noFill/>
                  <a:ln>
                    <a:noFill/>
                  </a:ln>
                </pic:spPr>
              </pic:pic>
            </a:graphicData>
          </a:graphic>
        </wp:inline>
      </w:drawing>
    </w:r>
    <w:r>
      <w:rPr>
        <w:rFonts w:hint="eastAsia"/>
      </w:rPr>
      <w:t xml:space="preserve">                          </w:t>
    </w:r>
    <w:r>
      <w:t xml:space="preserve">   </w:t>
    </w:r>
    <w:r>
      <w:rPr>
        <w:rFonts w:hint="eastAsia" w:ascii="宋体" w:hAnsi="宋体"/>
      </w:rPr>
      <w:t>需求开发过程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A13EA"/>
    <w:multiLevelType w:val="multilevel"/>
    <w:tmpl w:val="4C3A13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Iris.">
    <w15:presenceInfo w15:providerId="WPS Office" w15:userId="40362044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AE"/>
    <w:rsid w:val="000070CC"/>
    <w:rsid w:val="000773E9"/>
    <w:rsid w:val="00085D7F"/>
    <w:rsid w:val="0009018D"/>
    <w:rsid w:val="000B0E8F"/>
    <w:rsid w:val="000C3911"/>
    <w:rsid w:val="000D7A88"/>
    <w:rsid w:val="00113AF2"/>
    <w:rsid w:val="00122AC7"/>
    <w:rsid w:val="001915DE"/>
    <w:rsid w:val="001A5EBC"/>
    <w:rsid w:val="00253AE6"/>
    <w:rsid w:val="002660AE"/>
    <w:rsid w:val="002A0051"/>
    <w:rsid w:val="002E2CC0"/>
    <w:rsid w:val="0031060B"/>
    <w:rsid w:val="0034370E"/>
    <w:rsid w:val="003620E2"/>
    <w:rsid w:val="003A2F42"/>
    <w:rsid w:val="004136DA"/>
    <w:rsid w:val="004531B9"/>
    <w:rsid w:val="004554B1"/>
    <w:rsid w:val="00476F74"/>
    <w:rsid w:val="0048654A"/>
    <w:rsid w:val="00487B09"/>
    <w:rsid w:val="004C31D9"/>
    <w:rsid w:val="004C7AC7"/>
    <w:rsid w:val="004D0948"/>
    <w:rsid w:val="004E7168"/>
    <w:rsid w:val="004F2E2B"/>
    <w:rsid w:val="00527D40"/>
    <w:rsid w:val="005527A2"/>
    <w:rsid w:val="00581C92"/>
    <w:rsid w:val="005C373E"/>
    <w:rsid w:val="005D1BE8"/>
    <w:rsid w:val="005F1A54"/>
    <w:rsid w:val="005F40D6"/>
    <w:rsid w:val="00607F46"/>
    <w:rsid w:val="006931EA"/>
    <w:rsid w:val="007C5BAC"/>
    <w:rsid w:val="008149F8"/>
    <w:rsid w:val="00821686"/>
    <w:rsid w:val="00873437"/>
    <w:rsid w:val="008A0CAD"/>
    <w:rsid w:val="008E0782"/>
    <w:rsid w:val="008F47BF"/>
    <w:rsid w:val="00915CBF"/>
    <w:rsid w:val="009204A8"/>
    <w:rsid w:val="00941C04"/>
    <w:rsid w:val="0097531A"/>
    <w:rsid w:val="009C6C7D"/>
    <w:rsid w:val="009D2A79"/>
    <w:rsid w:val="009E041B"/>
    <w:rsid w:val="00A50903"/>
    <w:rsid w:val="00A56CB3"/>
    <w:rsid w:val="00A72FEF"/>
    <w:rsid w:val="00AC31FC"/>
    <w:rsid w:val="00AE65D5"/>
    <w:rsid w:val="00B06FC3"/>
    <w:rsid w:val="00BF2482"/>
    <w:rsid w:val="00C25C48"/>
    <w:rsid w:val="00C27F03"/>
    <w:rsid w:val="00C46CCE"/>
    <w:rsid w:val="00C84FBC"/>
    <w:rsid w:val="00CA5261"/>
    <w:rsid w:val="00CA7392"/>
    <w:rsid w:val="00CC6394"/>
    <w:rsid w:val="00D51AD5"/>
    <w:rsid w:val="00D54BFB"/>
    <w:rsid w:val="00D650E8"/>
    <w:rsid w:val="00DA5920"/>
    <w:rsid w:val="00DD191F"/>
    <w:rsid w:val="00DD45C0"/>
    <w:rsid w:val="00E90A36"/>
    <w:rsid w:val="00EC3531"/>
    <w:rsid w:val="00EC5982"/>
    <w:rsid w:val="00F3283C"/>
    <w:rsid w:val="00F522AB"/>
    <w:rsid w:val="00F77D7A"/>
    <w:rsid w:val="00FD0B7C"/>
    <w:rsid w:val="00FD7B78"/>
    <w:rsid w:val="037517A1"/>
    <w:rsid w:val="04CC7E84"/>
    <w:rsid w:val="068075C7"/>
    <w:rsid w:val="07187B66"/>
    <w:rsid w:val="093522A0"/>
    <w:rsid w:val="09CF0702"/>
    <w:rsid w:val="0A130834"/>
    <w:rsid w:val="0A1B2729"/>
    <w:rsid w:val="0C5D717B"/>
    <w:rsid w:val="0E2C42F0"/>
    <w:rsid w:val="0F454D39"/>
    <w:rsid w:val="0F625407"/>
    <w:rsid w:val="0FCB0BEC"/>
    <w:rsid w:val="0FFA50C8"/>
    <w:rsid w:val="104F4601"/>
    <w:rsid w:val="10D240B2"/>
    <w:rsid w:val="116D6774"/>
    <w:rsid w:val="12095AF2"/>
    <w:rsid w:val="120B7733"/>
    <w:rsid w:val="12840FBC"/>
    <w:rsid w:val="19FA1352"/>
    <w:rsid w:val="1ACD0957"/>
    <w:rsid w:val="1C0F235D"/>
    <w:rsid w:val="1EB12291"/>
    <w:rsid w:val="1F5B608F"/>
    <w:rsid w:val="27CD42F2"/>
    <w:rsid w:val="284326B1"/>
    <w:rsid w:val="28AB4340"/>
    <w:rsid w:val="2AA320E6"/>
    <w:rsid w:val="2B905E6D"/>
    <w:rsid w:val="2BA666BA"/>
    <w:rsid w:val="2C1B6EB1"/>
    <w:rsid w:val="2C940AC6"/>
    <w:rsid w:val="2C974657"/>
    <w:rsid w:val="2EAD7F8F"/>
    <w:rsid w:val="307156DC"/>
    <w:rsid w:val="31551CEA"/>
    <w:rsid w:val="32D008F2"/>
    <w:rsid w:val="357B3532"/>
    <w:rsid w:val="37AC5FE2"/>
    <w:rsid w:val="38BF4FBE"/>
    <w:rsid w:val="38CB0B45"/>
    <w:rsid w:val="3B7242A4"/>
    <w:rsid w:val="3CB9570D"/>
    <w:rsid w:val="3DB61414"/>
    <w:rsid w:val="400E7779"/>
    <w:rsid w:val="40701FEC"/>
    <w:rsid w:val="421B0C72"/>
    <w:rsid w:val="42304863"/>
    <w:rsid w:val="43AA79EE"/>
    <w:rsid w:val="451D0816"/>
    <w:rsid w:val="45FA53A5"/>
    <w:rsid w:val="47C90353"/>
    <w:rsid w:val="47C93BA5"/>
    <w:rsid w:val="48252997"/>
    <w:rsid w:val="48913932"/>
    <w:rsid w:val="48E54E1F"/>
    <w:rsid w:val="49F4720A"/>
    <w:rsid w:val="4A875528"/>
    <w:rsid w:val="4AAF5D4E"/>
    <w:rsid w:val="4FFE7214"/>
    <w:rsid w:val="513E1DE8"/>
    <w:rsid w:val="51966F38"/>
    <w:rsid w:val="5415660C"/>
    <w:rsid w:val="54763627"/>
    <w:rsid w:val="552808DA"/>
    <w:rsid w:val="55712AFE"/>
    <w:rsid w:val="55B66D6D"/>
    <w:rsid w:val="56B06FE4"/>
    <w:rsid w:val="577E5871"/>
    <w:rsid w:val="584B1A0D"/>
    <w:rsid w:val="5A255A1B"/>
    <w:rsid w:val="5CCE3184"/>
    <w:rsid w:val="5E2128A6"/>
    <w:rsid w:val="626F1BE2"/>
    <w:rsid w:val="627F53AD"/>
    <w:rsid w:val="63A75974"/>
    <w:rsid w:val="63F867C7"/>
    <w:rsid w:val="64A95DFD"/>
    <w:rsid w:val="64BE500D"/>
    <w:rsid w:val="64D15C3C"/>
    <w:rsid w:val="65D13426"/>
    <w:rsid w:val="67D86E53"/>
    <w:rsid w:val="6965734D"/>
    <w:rsid w:val="6DCE7DE7"/>
    <w:rsid w:val="6E5C7B6B"/>
    <w:rsid w:val="6F434BD6"/>
    <w:rsid w:val="70A569AD"/>
    <w:rsid w:val="711955B2"/>
    <w:rsid w:val="71721FC7"/>
    <w:rsid w:val="73CD4FCB"/>
    <w:rsid w:val="753F1606"/>
    <w:rsid w:val="7667024E"/>
    <w:rsid w:val="776118D1"/>
    <w:rsid w:val="78E60CC5"/>
    <w:rsid w:val="792F5639"/>
    <w:rsid w:val="79704D60"/>
    <w:rsid w:val="7ABE76B9"/>
    <w:rsid w:val="7DA608ED"/>
    <w:rsid w:val="7E0F5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eastAsia="黑体"/>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rFonts w:eastAsia="黑体"/>
      <w:b/>
      <w:bCs/>
      <w:sz w:val="28"/>
      <w:szCs w:val="32"/>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3">
    <w:name w:val="页眉 Char"/>
    <w:basedOn w:val="10"/>
    <w:link w:val="7"/>
    <w:uiPriority w:val="99"/>
    <w:rPr>
      <w:sz w:val="18"/>
      <w:szCs w:val="18"/>
    </w:rPr>
  </w:style>
  <w:style w:type="character" w:customStyle="1" w:styleId="14">
    <w:name w:val="页脚 Char"/>
    <w:basedOn w:val="10"/>
    <w:link w:val="6"/>
    <w:uiPriority w:val="99"/>
    <w:rPr>
      <w:sz w:val="18"/>
      <w:szCs w:val="18"/>
    </w:rPr>
  </w:style>
  <w:style w:type="character" w:customStyle="1" w:styleId="15">
    <w:name w:val="标题 1 Char"/>
    <w:basedOn w:val="10"/>
    <w:link w:val="2"/>
    <w:qFormat/>
    <w:uiPriority w:val="9"/>
    <w:rPr>
      <w:rFonts w:eastAsia="黑体"/>
      <w:b/>
      <w:bCs/>
      <w:kern w:val="44"/>
      <w:sz w:val="44"/>
      <w:szCs w:val="44"/>
    </w:rPr>
  </w:style>
  <w:style w:type="character" w:customStyle="1" w:styleId="16">
    <w:name w:val="标题 2 Char"/>
    <w:basedOn w:val="10"/>
    <w:link w:val="3"/>
    <w:qFormat/>
    <w:uiPriority w:val="9"/>
    <w:rPr>
      <w:rFonts w:eastAsia="宋体" w:asciiTheme="majorHAnsi" w:hAnsiTheme="majorHAnsi" w:cstheme="majorBidi"/>
      <w:b/>
      <w:bCs/>
      <w:sz w:val="32"/>
      <w:szCs w:val="32"/>
    </w:rPr>
  </w:style>
  <w:style w:type="paragraph" w:styleId="17">
    <w:name w:val="List Paragraph"/>
    <w:basedOn w:val="1"/>
    <w:qFormat/>
    <w:uiPriority w:val="34"/>
    <w:pPr>
      <w:ind w:firstLine="420" w:firstLineChars="200"/>
    </w:pPr>
  </w:style>
  <w:style w:type="character" w:customStyle="1" w:styleId="18">
    <w:name w:val="标题 3 Char"/>
    <w:basedOn w:val="10"/>
    <w:link w:val="4"/>
    <w:qFormat/>
    <w:uiPriority w:val="9"/>
    <w:rPr>
      <w:rFonts w:eastAsia="黑体"/>
      <w:b/>
      <w:bCs/>
      <w:sz w:val="28"/>
      <w:szCs w:val="32"/>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BAEE79-5497-4202-BAF4-366395DC1AA6}">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372</Words>
  <Characters>2125</Characters>
  <Lines>17</Lines>
  <Paragraphs>4</Paragraphs>
  <TotalTime>60</TotalTime>
  <ScaleCrop>false</ScaleCrop>
  <LinksUpToDate>false</LinksUpToDate>
  <CharactersWithSpaces>2493</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2017-06-20T09:33:00Z</dcterms:created>
  <dc:creator>赵从从</dc:creator>
  <cp:lastModifiedBy>Iris.</cp:lastModifiedBy>
  <dcterms:modified xsi:type="dcterms:W3CDTF">2018-10-29T06:59:33Z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